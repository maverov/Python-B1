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48" w:rsidRDefault="00DD62A3" w:rsidP="00DD62A3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Paper Defence (Tower Defence)</w:t>
      </w:r>
    </w:p>
    <w:p w:rsidR="00DD62A3" w:rsidRDefault="00DD62A3" w:rsidP="00DD62A3">
      <w:pPr>
        <w:rPr>
          <w:rFonts w:asciiTheme="minorHAnsi" w:hAnsiTheme="minorHAnsi" w:cstheme="minorHAnsi"/>
          <w:sz w:val="24"/>
        </w:rPr>
      </w:pPr>
    </w:p>
    <w:p w:rsidR="00DD62A3" w:rsidRPr="00DD62A3" w:rsidRDefault="00DD62A3" w:rsidP="00DD62A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Fixed and Custom based courses.</w:t>
      </w:r>
      <w:bookmarkStart w:id="0" w:name="_GoBack"/>
      <w:bookmarkEnd w:id="0"/>
    </w:p>
    <w:sectPr w:rsidR="00DD62A3" w:rsidRPr="00DD62A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60002"/>
    <w:multiLevelType w:val="hybridMultilevel"/>
    <w:tmpl w:val="26560758"/>
    <w:lvl w:ilvl="0" w:tplc="D54654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205C"/>
    <w:multiLevelType w:val="hybridMultilevel"/>
    <w:tmpl w:val="5AFA9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6708"/>
    <w:multiLevelType w:val="hybridMultilevel"/>
    <w:tmpl w:val="C944E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8"/>
    <w:rsid w:val="000819DE"/>
    <w:rsid w:val="000D5F88"/>
    <w:rsid w:val="001D7C48"/>
    <w:rsid w:val="002C0F70"/>
    <w:rsid w:val="00386FCA"/>
    <w:rsid w:val="0057773D"/>
    <w:rsid w:val="008233E5"/>
    <w:rsid w:val="008834D8"/>
    <w:rsid w:val="00AF3984"/>
    <w:rsid w:val="00CC152C"/>
    <w:rsid w:val="00DD62A3"/>
    <w:rsid w:val="00E63C72"/>
    <w:rsid w:val="00F82AEC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43ABB"/>
  <w15:chartTrackingRefBased/>
  <w15:docId w15:val="{BB2A933A-F94E-49A2-B5F5-910166A4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8233E5"/>
    <w:pPr>
      <w:ind w:left="720"/>
      <w:contextualSpacing/>
    </w:pPr>
  </w:style>
  <w:style w:type="paragraph" w:styleId="Revision">
    <w:name w:val="Revision"/>
    <w:hidden/>
    <w:uiPriority w:val="99"/>
    <w:semiHidden/>
    <w:rsid w:val="008233E5"/>
    <w:rPr>
      <w:lang w:eastAsia="en-US"/>
    </w:rPr>
  </w:style>
  <w:style w:type="paragraph" w:styleId="BalloonText">
    <w:name w:val="Balloon Text"/>
    <w:basedOn w:val="Normal"/>
    <w:link w:val="BalloonTextChar"/>
    <w:rsid w:val="008233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233E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3</cp:revision>
  <dcterms:created xsi:type="dcterms:W3CDTF">2016-01-21T14:04:00Z</dcterms:created>
  <dcterms:modified xsi:type="dcterms:W3CDTF">2016-01-25T20:28:00Z</dcterms:modified>
</cp:coreProperties>
</file>